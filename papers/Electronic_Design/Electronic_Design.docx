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AC9BE" w14:textId="77777777" w:rsidR="00400EE9" w:rsidRDefault="006B0D0B" w:rsidP="00405F26">
      <w:pPr>
        <w:pStyle w:val="Titre"/>
        <w:jc w:val="both"/>
      </w:pPr>
      <w:r>
        <w:t>Ada vs SPARK</w:t>
      </w:r>
    </w:p>
    <w:p w14:paraId="00DA27D6" w14:textId="77777777" w:rsidR="006B0D0B" w:rsidRDefault="006B0D0B" w:rsidP="00405F26">
      <w:pPr>
        <w:jc w:val="both"/>
      </w:pPr>
    </w:p>
    <w:p w14:paraId="4C36FDDB" w14:textId="77777777" w:rsidR="00FB3F08" w:rsidRDefault="00405F26" w:rsidP="00405F26">
      <w:pPr>
        <w:jc w:val="both"/>
      </w:pPr>
      <w:r>
        <w:t>Ada is a general-purpose language like C++ or Java. It supports u</w:t>
      </w:r>
      <w:r w:rsidR="00F417D4">
        <w:t>sual features of modern program</w:t>
      </w:r>
      <w:r>
        <w:t>ing languages, like data encapsulation, object orientation, genericity, tasking… It has been defined in 1983 and has been evolved regularly until now (the last version is from</w:t>
      </w:r>
      <w:r w:rsidR="009B357D">
        <w:t xml:space="preserve"> 2012). What tells Ada </w:t>
      </w:r>
      <w:r>
        <w:t>apart from other general-purpose languages is that it was designed from the start with reliability, safety, and</w:t>
      </w:r>
      <w:r w:rsidR="00FB3F08">
        <w:t xml:space="preserve"> security in mind. One of its most prominent characteristic is a strong and powerful type system. Ada offers support for a wide range of user defined types. It includes signed (with an overflow semantics in computation) and modular integer types of various sizes, on which an additional range may be defined, as well as enumerat</w:t>
      </w:r>
      <w:r w:rsidR="00CD63B8">
        <w:t>ed type</w:t>
      </w:r>
      <w:r w:rsidR="00FB3F08">
        <w:t xml:space="preserve">s and array types indexed </w:t>
      </w:r>
      <w:r w:rsidR="00CD63B8">
        <w:t>by any</w:t>
      </w:r>
      <w:r w:rsidR="009B357D">
        <w:t xml:space="preserve"> integer type</w:t>
      </w:r>
      <w:r w:rsidR="00FB3F08">
        <w:t>.</w:t>
      </w:r>
    </w:p>
    <w:p w14:paraId="74B58E7A" w14:textId="77777777" w:rsidR="00FB3F08" w:rsidRDefault="00FB3F08" w:rsidP="00CD63B8">
      <w:pPr>
        <w:pStyle w:val="Sansinterligne"/>
      </w:pPr>
      <w:r w:rsidRPr="00827C84">
        <w:rPr>
          <w:b/>
        </w:rPr>
        <w:t>type</w:t>
      </w:r>
      <w:r>
        <w:t xml:space="preserve"> My_Index </w:t>
      </w:r>
      <w:r w:rsidRPr="00827C84">
        <w:rPr>
          <w:b/>
        </w:rPr>
        <w:t>is new</w:t>
      </w:r>
      <w:r>
        <w:t xml:space="preserve"> Integer </w:t>
      </w:r>
      <w:r w:rsidRPr="00827C84">
        <w:rPr>
          <w:b/>
        </w:rPr>
        <w:t>range</w:t>
      </w:r>
      <w:r>
        <w:t xml:space="preserve"> 1 .. 100;</w:t>
      </w:r>
    </w:p>
    <w:p w14:paraId="7427D468" w14:textId="77777777" w:rsidR="00CD63B8" w:rsidRPr="00827C84" w:rsidRDefault="00CD63B8" w:rsidP="00CD63B8">
      <w:pPr>
        <w:pStyle w:val="Sansinterligne"/>
        <w:rPr>
          <w:i/>
        </w:rPr>
      </w:pPr>
      <w:r w:rsidRPr="00827C84">
        <w:rPr>
          <w:i/>
        </w:rPr>
        <w:t>--  A signed integer type containing only integers from 1 to 100</w:t>
      </w:r>
    </w:p>
    <w:p w14:paraId="370C7DD0" w14:textId="77777777" w:rsidR="00FB3F08" w:rsidRDefault="00FB3F08" w:rsidP="00CD63B8">
      <w:pPr>
        <w:pStyle w:val="Sansinterligne"/>
      </w:pPr>
      <w:r w:rsidRPr="00827C84">
        <w:rPr>
          <w:b/>
        </w:rPr>
        <w:t>type</w:t>
      </w:r>
      <w:r>
        <w:t xml:space="preserve"> My_Color </w:t>
      </w:r>
      <w:r w:rsidRPr="00827C84">
        <w:rPr>
          <w:b/>
        </w:rPr>
        <w:t>is</w:t>
      </w:r>
      <w:r>
        <w:t xml:space="preserve"> (Red, Blue, Yellow);</w:t>
      </w:r>
    </w:p>
    <w:p w14:paraId="75435AEB" w14:textId="1088E991" w:rsidR="00CD63B8" w:rsidRPr="00827C84" w:rsidRDefault="0091762D" w:rsidP="00CD63B8">
      <w:pPr>
        <w:pStyle w:val="Sansinterligne"/>
        <w:rPr>
          <w:i/>
        </w:rPr>
      </w:pPr>
      <w:r w:rsidRPr="00827C84">
        <w:rPr>
          <w:i/>
        </w:rPr>
        <w:t>--  An enumerated</w:t>
      </w:r>
      <w:r w:rsidR="00CD63B8" w:rsidRPr="00827C84">
        <w:rPr>
          <w:i/>
        </w:rPr>
        <w:t xml:space="preserve"> type</w:t>
      </w:r>
      <w:r w:rsidR="000954AB" w:rsidRPr="00827C84">
        <w:rPr>
          <w:i/>
        </w:rPr>
        <w:t>, which is not the same as an integer in Ada</w:t>
      </w:r>
    </w:p>
    <w:p w14:paraId="3403D8B7" w14:textId="3B9E3DF4" w:rsidR="00FB3F08" w:rsidRDefault="00FB3F08" w:rsidP="00CD63B8">
      <w:pPr>
        <w:pStyle w:val="Sansinterligne"/>
      </w:pPr>
      <w:r w:rsidRPr="00827C84">
        <w:rPr>
          <w:b/>
        </w:rPr>
        <w:t>type</w:t>
      </w:r>
      <w:r>
        <w:t xml:space="preserve"> My_Array </w:t>
      </w:r>
      <w:r w:rsidRPr="00827C84">
        <w:rPr>
          <w:b/>
        </w:rPr>
        <w:t>is array</w:t>
      </w:r>
      <w:r>
        <w:t xml:space="preserve"> (My_Index </w:t>
      </w:r>
      <w:r w:rsidRPr="00827C84">
        <w:rPr>
          <w:b/>
        </w:rPr>
        <w:t>range</w:t>
      </w:r>
      <w:r>
        <w:t xml:space="preserve"> &lt;&gt;) of </w:t>
      </w:r>
      <w:r w:rsidR="00E14452">
        <w:t>My_</w:t>
      </w:r>
      <w:r>
        <w:t>Color;</w:t>
      </w:r>
    </w:p>
    <w:p w14:paraId="129DBB53" w14:textId="7BE21484" w:rsidR="00CD63B8" w:rsidRPr="00827C84" w:rsidRDefault="00CD63B8" w:rsidP="00CD63B8">
      <w:pPr>
        <w:rPr>
          <w:i/>
        </w:rPr>
      </w:pPr>
      <w:r w:rsidRPr="00827C84">
        <w:rPr>
          <w:i/>
        </w:rPr>
        <w:t xml:space="preserve">--  An array indexed by any </w:t>
      </w:r>
      <w:r w:rsidR="00AC52A7" w:rsidRPr="00827C84">
        <w:rPr>
          <w:i/>
        </w:rPr>
        <w:t>sub</w:t>
      </w:r>
      <w:r w:rsidRPr="00827C84">
        <w:rPr>
          <w:i/>
        </w:rPr>
        <w:t xml:space="preserve">range of </w:t>
      </w:r>
      <w:r w:rsidR="00AC52A7" w:rsidRPr="00827C84">
        <w:rPr>
          <w:i/>
        </w:rPr>
        <w:t xml:space="preserve">integers </w:t>
      </w:r>
      <w:r w:rsidRPr="00827C84">
        <w:rPr>
          <w:i/>
        </w:rPr>
        <w:t xml:space="preserve">between 1 and 100 and containing </w:t>
      </w:r>
      <w:r w:rsidR="00E14452" w:rsidRPr="00827C84">
        <w:rPr>
          <w:i/>
        </w:rPr>
        <w:t>c</w:t>
      </w:r>
      <w:r w:rsidRPr="00827C84">
        <w:rPr>
          <w:i/>
        </w:rPr>
        <w:t>olors</w:t>
      </w:r>
    </w:p>
    <w:p w14:paraId="482826A2" w14:textId="2B39F7A0" w:rsidR="00CD63B8" w:rsidRDefault="00A23FDA" w:rsidP="00405F26">
      <w:pPr>
        <w:jc w:val="both"/>
      </w:pPr>
      <w:r>
        <w:t xml:space="preserve">Another feature provided by Ada that enhances </w:t>
      </w:r>
      <w:r w:rsidR="009B357D">
        <w:t>reliability</w:t>
      </w:r>
      <w:r>
        <w:t xml:space="preserve"> is that it automatically inserts runtime checks for a whole class of common erroneous behaviors. In particular, it checks dynamically for </w:t>
      </w:r>
      <w:r w:rsidR="00F417D4">
        <w:t>accesses outside of an array’s bounds (an error commonly known as b</w:t>
      </w:r>
      <w:r w:rsidR="009B357D">
        <w:t>uffer overflow) and for integer</w:t>
      </w:r>
      <w:r w:rsidR="00F417D4">
        <w:t xml:space="preserve"> values outside of their type’s range. If a violation is found, an exception is raise</w:t>
      </w:r>
      <w:r w:rsidR="00666FF8">
        <w:t>d</w:t>
      </w:r>
      <w:r w:rsidR="00F417D4">
        <w:t xml:space="preserve"> at runtime. Th</w:t>
      </w:r>
      <w:r w:rsidR="00E46D7B">
        <w:t>ese</w:t>
      </w:r>
      <w:r w:rsidR="00F417D4">
        <w:t xml:space="preserve"> checks can be disabled using a compiler switch for efficiency reasons.</w:t>
      </w:r>
    </w:p>
    <w:p w14:paraId="475EF9A1" w14:textId="77777777" w:rsidR="00F417D4" w:rsidRDefault="00F417D4" w:rsidP="00F417D4">
      <w:pPr>
        <w:pStyle w:val="Sansinterligne"/>
      </w:pPr>
      <w:r>
        <w:t>I : My_Index := &lt;Result of a complicated computation&gt;;</w:t>
      </w:r>
    </w:p>
    <w:p w14:paraId="219B7B18" w14:textId="77777777" w:rsidR="00F417D4" w:rsidRPr="00827C84" w:rsidRDefault="00F417D4" w:rsidP="00F417D4">
      <w:pPr>
        <w:pStyle w:val="Sansinterligne"/>
        <w:rPr>
          <w:i/>
        </w:rPr>
      </w:pPr>
      <w:r w:rsidRPr="00827C84">
        <w:rPr>
          <w:i/>
        </w:rPr>
        <w:t xml:space="preserve">--  </w:t>
      </w:r>
      <w:r w:rsidR="00391DA9" w:rsidRPr="00827C84">
        <w:rPr>
          <w:i/>
        </w:rPr>
        <w:t>A</w:t>
      </w:r>
      <w:r w:rsidRPr="00827C84">
        <w:rPr>
          <w:i/>
        </w:rPr>
        <w:t>n exception</w:t>
      </w:r>
      <w:r w:rsidR="00391DA9" w:rsidRPr="00827C84">
        <w:rPr>
          <w:i/>
        </w:rPr>
        <w:t xml:space="preserve"> will be raised</w:t>
      </w:r>
      <w:r w:rsidRPr="00827C84">
        <w:rPr>
          <w:i/>
        </w:rPr>
        <w:t xml:space="preserve"> if I’s value </w:t>
      </w:r>
      <w:r w:rsidR="00391DA9" w:rsidRPr="00827C84">
        <w:rPr>
          <w:i/>
        </w:rPr>
        <w:t>is not between 1 and 100.</w:t>
      </w:r>
    </w:p>
    <w:p w14:paraId="64CE06E2" w14:textId="77777777" w:rsidR="00F417D4" w:rsidRDefault="00F417D4" w:rsidP="00F417D4">
      <w:pPr>
        <w:pStyle w:val="Sansinterligne"/>
      </w:pPr>
      <w:r>
        <w:t>A : My_Array (1 .. 2) := (Red, Blue);</w:t>
      </w:r>
    </w:p>
    <w:p w14:paraId="4EEAEAA9" w14:textId="77777777" w:rsidR="00391DA9" w:rsidRDefault="00391DA9" w:rsidP="00F417D4">
      <w:pPr>
        <w:pStyle w:val="Sansinterligne"/>
      </w:pPr>
      <w:r w:rsidRPr="00827C84">
        <w:rPr>
          <w:i/>
        </w:rPr>
        <w:t>--  A is an array of colors ranging from 1 to 2</w:t>
      </w:r>
      <w:r>
        <w:t>.</w:t>
      </w:r>
    </w:p>
    <w:p w14:paraId="25393814" w14:textId="77777777" w:rsidR="00F417D4" w:rsidRDefault="00F417D4" w:rsidP="00F417D4">
      <w:pPr>
        <w:pStyle w:val="Sansinterligne"/>
      </w:pPr>
      <w:r>
        <w:t>C : Color := A (I);</w:t>
      </w:r>
    </w:p>
    <w:p w14:paraId="1F291336" w14:textId="77777777" w:rsidR="00F417D4" w:rsidRDefault="00F417D4" w:rsidP="00405F26">
      <w:pPr>
        <w:jc w:val="both"/>
      </w:pPr>
      <w:r w:rsidRPr="00827C84">
        <w:rPr>
          <w:i/>
        </w:rPr>
        <w:t xml:space="preserve">--  </w:t>
      </w:r>
      <w:r w:rsidR="00391DA9" w:rsidRPr="00827C84">
        <w:rPr>
          <w:i/>
        </w:rPr>
        <w:t>C is A’s Ith element. A</w:t>
      </w:r>
      <w:r w:rsidRPr="00827C84">
        <w:rPr>
          <w:i/>
        </w:rPr>
        <w:t xml:space="preserve">n exception </w:t>
      </w:r>
      <w:r w:rsidR="00391DA9" w:rsidRPr="00827C84">
        <w:rPr>
          <w:i/>
        </w:rPr>
        <w:t xml:space="preserve">will be raised </w:t>
      </w:r>
      <w:r w:rsidRPr="00827C84">
        <w:rPr>
          <w:i/>
        </w:rPr>
        <w:t>if I is bigger than 2</w:t>
      </w:r>
      <w:r w:rsidR="00391DA9">
        <w:t>.</w:t>
      </w:r>
    </w:p>
    <w:p w14:paraId="05D2BE16" w14:textId="535F4AB7" w:rsidR="006B0D0B" w:rsidRDefault="00F417D4" w:rsidP="00405F26">
      <w:pPr>
        <w:jc w:val="both"/>
      </w:pPr>
      <w:r>
        <w:t xml:space="preserve">The last version of Ada goes one step further in </w:t>
      </w:r>
      <w:r w:rsidR="009B357D">
        <w:t>this direction</w:t>
      </w:r>
      <w:r>
        <w:t xml:space="preserve"> by introducing support for contract-based programing. </w:t>
      </w:r>
      <w:r w:rsidR="001E732E">
        <w:t>The most common form of contracts is pre</w:t>
      </w:r>
      <w:r w:rsidR="00826C37">
        <w:t>conditions</w:t>
      </w:r>
      <w:r w:rsidR="001E732E">
        <w:t xml:space="preserve"> and postconditions</w:t>
      </w:r>
      <w:r w:rsidR="009B357D">
        <w:t xml:space="preserve"> of subprograms</w:t>
      </w:r>
      <w:r w:rsidR="001E732E">
        <w:t xml:space="preserve">. Those are Boolean expressions that </w:t>
      </w:r>
      <w:r w:rsidR="009B357D">
        <w:t xml:space="preserve">serve as a contract between </w:t>
      </w:r>
      <w:r w:rsidR="00A0518C">
        <w:t xml:space="preserve">a </w:t>
      </w:r>
      <w:r w:rsidR="009B357D">
        <w:t xml:space="preserve">caller and </w:t>
      </w:r>
      <w:r w:rsidR="00A0518C">
        <w:t xml:space="preserve">a </w:t>
      </w:r>
      <w:r w:rsidR="009B357D">
        <w:t>callee. They</w:t>
      </w:r>
      <w:r w:rsidR="001E732E">
        <w:t xml:space="preserve"> should </w:t>
      </w:r>
      <w:r w:rsidR="009B357D">
        <w:t>h</w:t>
      </w:r>
      <w:r w:rsidR="001E732E">
        <w:t>old respectively before and after every call to the subprogram. Contracts are useful for developing safe and secure software in the sense that they both enhance readability and maintainability by documenting the subprograms and facilitate testing as they can be checked at runtime.</w:t>
      </w:r>
    </w:p>
    <w:p w14:paraId="00D2FFB4" w14:textId="77777777" w:rsidR="001E732E" w:rsidRDefault="001E732E" w:rsidP="001E732E">
      <w:pPr>
        <w:pStyle w:val="Sansinterligne"/>
      </w:pPr>
      <w:r w:rsidRPr="00827C84">
        <w:rPr>
          <w:b/>
        </w:rPr>
        <w:t>procedure</w:t>
      </w:r>
      <w:r>
        <w:t xml:space="preserve"> Increase (X : </w:t>
      </w:r>
      <w:r w:rsidRPr="00827C84">
        <w:rPr>
          <w:b/>
        </w:rPr>
        <w:t>in out</w:t>
      </w:r>
      <w:r>
        <w:t xml:space="preserve"> Integer) </w:t>
      </w:r>
      <w:r w:rsidRPr="00827C84">
        <w:rPr>
          <w:b/>
        </w:rPr>
        <w:t>with</w:t>
      </w:r>
    </w:p>
    <w:p w14:paraId="39A84839" w14:textId="77777777" w:rsidR="00911FF6" w:rsidRPr="00911FF6" w:rsidRDefault="001E732E" w:rsidP="00911FF6">
      <w:pPr>
        <w:pStyle w:val="Sansinterligne"/>
      </w:pPr>
      <w:r w:rsidRPr="00911FF6">
        <w:t xml:space="preserve">  Pre  =&gt; X &lt;= Max,</w:t>
      </w:r>
      <w:r w:rsidR="00911FF6" w:rsidRPr="00911FF6">
        <w:t xml:space="preserve"> </w:t>
      </w:r>
    </w:p>
    <w:p w14:paraId="07E79684" w14:textId="77777777" w:rsidR="001E732E" w:rsidRPr="00827C84" w:rsidRDefault="00911FF6" w:rsidP="001E732E">
      <w:pPr>
        <w:pStyle w:val="Sansinterligne"/>
        <w:rPr>
          <w:i/>
        </w:rPr>
      </w:pPr>
      <w:r w:rsidRPr="00827C84">
        <w:rPr>
          <w:i/>
        </w:rPr>
        <w:t xml:space="preserve">  --  It is the responsibility of every caller of Increase to check that its argument is less than Max before the call.</w:t>
      </w:r>
    </w:p>
    <w:p w14:paraId="5A8602CB" w14:textId="77777777" w:rsidR="001E732E" w:rsidRPr="001E732E" w:rsidRDefault="001E732E" w:rsidP="00911FF6">
      <w:pPr>
        <w:pStyle w:val="Sansinterligne"/>
      </w:pPr>
      <w:r w:rsidRPr="00911FF6">
        <w:t xml:space="preserve">  </w:t>
      </w:r>
      <w:r w:rsidRPr="00391DA9">
        <w:t>Post =&gt; X &gt; X’Old;</w:t>
      </w:r>
    </w:p>
    <w:p w14:paraId="62261277" w14:textId="77777777" w:rsidR="001E732E" w:rsidRPr="00827C84" w:rsidRDefault="00911FF6" w:rsidP="001E732E">
      <w:pPr>
        <w:rPr>
          <w:i/>
        </w:rPr>
      </w:pPr>
      <w:r>
        <w:t xml:space="preserve">  </w:t>
      </w:r>
      <w:r w:rsidR="00FC06D8" w:rsidRPr="00827C84">
        <w:rPr>
          <w:i/>
        </w:rPr>
        <w:t>--  I</w:t>
      </w:r>
      <w:r w:rsidR="001E732E" w:rsidRPr="00827C84">
        <w:rPr>
          <w:i/>
        </w:rPr>
        <w:t>t is the responsibility of Increase’s implementation to ensure that</w:t>
      </w:r>
      <w:r w:rsidRPr="00827C84">
        <w:rPr>
          <w:i/>
        </w:rPr>
        <w:t xml:space="preserve"> the final value of</w:t>
      </w:r>
      <w:r w:rsidR="001E732E" w:rsidRPr="00827C84">
        <w:rPr>
          <w:i/>
        </w:rPr>
        <w:t xml:space="preserve"> X will be strictly greater </w:t>
      </w:r>
      <w:r w:rsidRPr="00827C84">
        <w:rPr>
          <w:i/>
        </w:rPr>
        <w:t>than its initial value</w:t>
      </w:r>
      <w:r w:rsidR="001E732E" w:rsidRPr="00827C84">
        <w:rPr>
          <w:i/>
        </w:rPr>
        <w:t>.</w:t>
      </w:r>
    </w:p>
    <w:p w14:paraId="699F4E92" w14:textId="67FB9923" w:rsidR="003E7684" w:rsidRDefault="001E732E" w:rsidP="00161B68">
      <w:pPr>
        <w:jc w:val="both"/>
      </w:pPr>
      <w:r>
        <w:lastRenderedPageBreak/>
        <w:t xml:space="preserve">SPARK is a </w:t>
      </w:r>
      <w:r w:rsidR="00666FF8">
        <w:t>based on</w:t>
      </w:r>
      <w:r w:rsidR="009B357D">
        <w:t xml:space="preserve"> Ada, so, it wa</w:t>
      </w:r>
      <w:r>
        <w:t xml:space="preserve">s </w:t>
      </w:r>
      <w:r w:rsidR="009B357D">
        <w:t>also</w:t>
      </w:r>
      <w:r>
        <w:t xml:space="preserve"> designed </w:t>
      </w:r>
      <w:r w:rsidR="009B357D">
        <w:t>with</w:t>
      </w:r>
      <w:r>
        <w:t xml:space="preserve"> safe</w:t>
      </w:r>
      <w:r w:rsidR="009B357D">
        <w:t>ty, security</w:t>
      </w:r>
      <w:r>
        <w:t>, and reliab</w:t>
      </w:r>
      <w:r w:rsidR="009B357D">
        <w:t>ility in mind</w:t>
      </w:r>
      <w:r>
        <w:t>. What is more, it is targeted at formal verification</w:t>
      </w:r>
      <w:r w:rsidR="00666FF8">
        <w:t xml:space="preserve">. </w:t>
      </w:r>
      <w:r w:rsidR="009B357D">
        <w:t xml:space="preserve">SPARK has evolved </w:t>
      </w:r>
      <w:r w:rsidR="00A0518C">
        <w:t xml:space="preserve">alongside </w:t>
      </w:r>
      <w:r w:rsidR="009B357D">
        <w:t>Ada from its first version</w:t>
      </w:r>
      <w:r w:rsidR="00A0518C">
        <w:t xml:space="preserve"> SPARK 83 based on </w:t>
      </w:r>
      <w:r w:rsidR="003E7684">
        <w:t>Ada 83, to the last</w:t>
      </w:r>
      <w:r w:rsidR="00A0518C">
        <w:t xml:space="preserve"> version SPARK 2014</w:t>
      </w:r>
      <w:r w:rsidR="003E7684">
        <w:t xml:space="preserve"> based on Ada 2012. It</w:t>
      </w:r>
      <w:r w:rsidR="00666FF8">
        <w:t xml:space="preserve"> has been designed to allow </w:t>
      </w:r>
      <w:r w:rsidR="003E7684">
        <w:t xml:space="preserve">several forms of </w:t>
      </w:r>
      <w:r w:rsidR="00666FF8">
        <w:t>static verification</w:t>
      </w:r>
      <w:r w:rsidR="003E7684">
        <w:t xml:space="preserve">. In particular, users can specify how </w:t>
      </w:r>
      <w:r w:rsidR="00666FF8">
        <w:t>information</w:t>
      </w:r>
      <w:r w:rsidR="003E7684">
        <w:t xml:space="preserve"> should</w:t>
      </w:r>
      <w:r w:rsidR="00666FF8">
        <w:t xml:space="preserve"> flow through variables in the program</w:t>
      </w:r>
      <w:r w:rsidR="003E7684">
        <w:t xml:space="preserve"> as well as functional properties about its behavior. SPARK has been designed so that all these annotations</w:t>
      </w:r>
      <w:r w:rsidR="00666FF8">
        <w:t>,</w:t>
      </w:r>
      <w:r w:rsidR="003E7684">
        <w:t xml:space="preserve"> as well as</w:t>
      </w:r>
      <w:r w:rsidR="00666FF8">
        <w:t xml:space="preserve"> absence of errors and exceptions at runtime, </w:t>
      </w:r>
      <w:r w:rsidR="003E7684">
        <w:t>can be verified statically, and, if possible, without too much</w:t>
      </w:r>
      <w:r w:rsidR="00666FF8">
        <w:t xml:space="preserve"> annotation </w:t>
      </w:r>
      <w:r w:rsidR="00FC06D8">
        <w:t>burden to</w:t>
      </w:r>
      <w:r w:rsidR="003E7684">
        <w:t xml:space="preserve"> the user. To </w:t>
      </w:r>
      <w:r w:rsidR="00C64705">
        <w:t xml:space="preserve">achieve </w:t>
      </w:r>
      <w:r w:rsidR="003E7684">
        <w:t xml:space="preserve">this </w:t>
      </w:r>
      <w:r w:rsidR="00C64705">
        <w:t>goal</w:t>
      </w:r>
      <w:r w:rsidR="003E7684">
        <w:t>,</w:t>
      </w:r>
      <w:r w:rsidR="00666FF8">
        <w:t xml:space="preserve"> some features</w:t>
      </w:r>
      <w:r w:rsidR="003E7684">
        <w:t xml:space="preserve"> of Ada that are not easily amenable to formal verification</w:t>
      </w:r>
      <w:r w:rsidR="00666FF8">
        <w:t xml:space="preserve"> have been </w:t>
      </w:r>
      <w:r w:rsidR="003E7684">
        <w:t>exclud</w:t>
      </w:r>
      <w:r w:rsidR="00666FF8">
        <w:t>ed from SPARK.</w:t>
      </w:r>
      <w:r w:rsidR="003E7684">
        <w:t xml:space="preserve"> Most notably, forbidden features include pointers</w:t>
      </w:r>
      <w:r w:rsidR="0058377D">
        <w:t xml:space="preserve"> (but references and addresses are allowed)</w:t>
      </w:r>
      <w:r w:rsidR="00FC06D8">
        <w:t>. This restriction</w:t>
      </w:r>
      <w:r w:rsidR="003E7684">
        <w:t xml:space="preserve"> is motivated by the important amount of annotations required to specify a program </w:t>
      </w:r>
      <w:r w:rsidR="00161B68">
        <w:t>using</w:t>
      </w:r>
      <w:r w:rsidR="003E7684">
        <w:t xml:space="preserve"> pointer</w:t>
      </w:r>
      <w:r w:rsidR="00161B68">
        <w:t>s</w:t>
      </w:r>
      <w:r w:rsidR="003E7684">
        <w:t>, as well as the difficulties of verification automation in this domain</w:t>
      </w:r>
      <w:r w:rsidR="00161B68">
        <w:t>.</w:t>
      </w:r>
    </w:p>
    <w:p w14:paraId="1F963419" w14:textId="77777777" w:rsidR="00911FF6" w:rsidRDefault="00911FF6" w:rsidP="001E732E">
      <w:pPr>
        <w:jc w:val="both"/>
      </w:pPr>
      <w:r>
        <w:t>SPARK is not only a subset of Ada. It also introduces new f</w:t>
      </w:r>
      <w:r w:rsidR="00161B68">
        <w:t xml:space="preserve">eatures specifically dedicated </w:t>
      </w:r>
      <w:r>
        <w:t>t</w:t>
      </w:r>
      <w:r w:rsidR="00161B68">
        <w:t>o</w:t>
      </w:r>
      <w:r>
        <w:t xml:space="preserve"> formal analysis. Among them, we find new contracts that enhance the user’s power of annotation</w:t>
      </w:r>
      <w:r w:rsidR="00161B68">
        <w:t xml:space="preserve"> and therefore the properties that can be formally verified</w:t>
      </w:r>
      <w:r>
        <w:t xml:space="preserve">. In particular, </w:t>
      </w:r>
      <w:r w:rsidR="00161B68">
        <w:t>SPARK provides</w:t>
      </w:r>
      <w:r>
        <w:t xml:space="preserve"> new contracts describing what are the variables used by the subprogram and how information flows from one to another.</w:t>
      </w:r>
    </w:p>
    <w:p w14:paraId="60595CA0" w14:textId="77777777" w:rsidR="00911FF6" w:rsidRDefault="00911FF6" w:rsidP="00911FF6">
      <w:pPr>
        <w:pStyle w:val="Sansinterligne"/>
      </w:pPr>
      <w:r w:rsidRPr="00827C84">
        <w:rPr>
          <w:b/>
        </w:rPr>
        <w:t>procedure</w:t>
      </w:r>
      <w:r>
        <w:t xml:space="preserve"> Swap_X_And_Y </w:t>
      </w:r>
      <w:r w:rsidRPr="00827C84">
        <w:rPr>
          <w:b/>
        </w:rPr>
        <w:t>with</w:t>
      </w:r>
    </w:p>
    <w:p w14:paraId="5F435325" w14:textId="77777777" w:rsidR="00911FF6" w:rsidRDefault="00911FF6" w:rsidP="00911FF6">
      <w:pPr>
        <w:pStyle w:val="Sansinterligne"/>
      </w:pPr>
      <w:r>
        <w:t xml:space="preserve">  Globals =&gt; (In_Out =&gt; (X, Y)),</w:t>
      </w:r>
    </w:p>
    <w:p w14:paraId="34D9974C" w14:textId="77777777" w:rsidR="00911FF6" w:rsidRPr="00827C84" w:rsidRDefault="00911FF6" w:rsidP="00911FF6">
      <w:pPr>
        <w:pStyle w:val="Sansinterligne"/>
        <w:rPr>
          <w:i/>
        </w:rPr>
      </w:pPr>
      <w:r>
        <w:t xml:space="preserve">  </w:t>
      </w:r>
      <w:r w:rsidRPr="00827C84">
        <w:rPr>
          <w:i/>
        </w:rPr>
        <w:t>--  Swap_X_And_Y modifies the global variables X and Y.</w:t>
      </w:r>
    </w:p>
    <w:p w14:paraId="1A8E04D2" w14:textId="77777777" w:rsidR="00911FF6" w:rsidRPr="00911FF6" w:rsidRDefault="00911FF6" w:rsidP="00911FF6">
      <w:pPr>
        <w:pStyle w:val="Sansinterligne"/>
        <w:rPr>
          <w:lang w:val="fr-FR"/>
        </w:rPr>
      </w:pPr>
      <w:r w:rsidRPr="004B5929">
        <w:t xml:space="preserve">  </w:t>
      </w:r>
      <w:r w:rsidRPr="00911FF6">
        <w:rPr>
          <w:lang w:val="fr-FR"/>
        </w:rPr>
        <w:t>Depends =&gt; (X =&gt; Y, Y =&gt; X);</w:t>
      </w:r>
    </w:p>
    <w:p w14:paraId="555BA755" w14:textId="77777777" w:rsidR="00911FF6" w:rsidRPr="00827C84" w:rsidRDefault="00911FF6" w:rsidP="001E732E">
      <w:pPr>
        <w:jc w:val="both"/>
        <w:rPr>
          <w:i/>
        </w:rPr>
      </w:pPr>
      <w:r w:rsidRPr="00827C84">
        <w:rPr>
          <w:i/>
          <w:lang w:val="fr-FR"/>
        </w:rPr>
        <w:t xml:space="preserve">  </w:t>
      </w:r>
      <w:r w:rsidRPr="00827C84">
        <w:rPr>
          <w:i/>
        </w:rPr>
        <w:t>--  The final value of X depends only on the initial value of Y and the final value of Y depends only on the initial value of X.</w:t>
      </w:r>
    </w:p>
    <w:p w14:paraId="382F46D0" w14:textId="77777777" w:rsidR="00911FF6" w:rsidRDefault="00161B68" w:rsidP="001E732E">
      <w:pPr>
        <w:jc w:val="both"/>
      </w:pPr>
      <w:r>
        <w:t>It also allows defining a subprogram’s contract as a set of different cases, regrouping values on which the subprogram should have the same behavior, a bit like test cases.</w:t>
      </w:r>
    </w:p>
    <w:p w14:paraId="08BC78BA" w14:textId="77777777" w:rsidR="00161B68" w:rsidRDefault="00161B68" w:rsidP="00161B68">
      <w:pPr>
        <w:pStyle w:val="Sansinterligne"/>
      </w:pPr>
      <w:r w:rsidRPr="00827C84">
        <w:rPr>
          <w:b/>
        </w:rPr>
        <w:t>functio</w:t>
      </w:r>
      <w:bookmarkStart w:id="0" w:name="_GoBack"/>
      <w:r w:rsidRPr="0010655F">
        <w:rPr>
          <w:b/>
        </w:rPr>
        <w:t>n</w:t>
      </w:r>
      <w:bookmarkEnd w:id="0"/>
      <w:r>
        <w:t xml:space="preserve"> Absolute_Value (X : Integer) </w:t>
      </w:r>
      <w:r w:rsidRPr="00827C84">
        <w:rPr>
          <w:b/>
        </w:rPr>
        <w:t>return</w:t>
      </w:r>
      <w:r>
        <w:t xml:space="preserve"> Natural </w:t>
      </w:r>
      <w:r w:rsidRPr="00827C84">
        <w:rPr>
          <w:b/>
        </w:rPr>
        <w:t>with</w:t>
      </w:r>
    </w:p>
    <w:p w14:paraId="41701EE8" w14:textId="77777777" w:rsidR="00161B68" w:rsidRDefault="00161B68" w:rsidP="00161B68">
      <w:pPr>
        <w:pStyle w:val="Sansinterligne"/>
      </w:pPr>
      <w:r>
        <w:t xml:space="preserve">  Pre                       =&gt; X /= Integer’First,</w:t>
      </w:r>
    </w:p>
    <w:p w14:paraId="055E91FC" w14:textId="77777777" w:rsidR="00161B68" w:rsidRPr="00827C84" w:rsidRDefault="00722BE7" w:rsidP="00161B68">
      <w:pPr>
        <w:pStyle w:val="Sansinterligne"/>
        <w:rPr>
          <w:i/>
        </w:rPr>
      </w:pPr>
      <w:r>
        <w:t xml:space="preserve">  </w:t>
      </w:r>
      <w:r w:rsidRPr="00827C84">
        <w:rPr>
          <w:i/>
        </w:rPr>
        <w:t xml:space="preserve">--  </w:t>
      </w:r>
      <w:r w:rsidR="00161B68" w:rsidRPr="00827C84">
        <w:rPr>
          <w:i/>
        </w:rPr>
        <w:t>Absolute_Value</w:t>
      </w:r>
      <w:r w:rsidRPr="00827C84">
        <w:rPr>
          <w:i/>
        </w:rPr>
        <w:t xml:space="preserve"> should not be called on the smallest value of Integer as it would cause an overflow</w:t>
      </w:r>
      <w:r w:rsidR="00161B68" w:rsidRPr="00827C84">
        <w:rPr>
          <w:i/>
        </w:rPr>
        <w:t xml:space="preserve"> </w:t>
      </w:r>
    </w:p>
    <w:p w14:paraId="18133303" w14:textId="77777777" w:rsidR="00161B68" w:rsidRDefault="00161B68" w:rsidP="00161B68">
      <w:pPr>
        <w:pStyle w:val="Sansinterligne"/>
      </w:pPr>
      <w:r>
        <w:t xml:space="preserve">  Contract_Cases =&gt; (X &lt; 0 =&gt; Absolute_Value’Result = - X,</w:t>
      </w:r>
    </w:p>
    <w:p w14:paraId="3398B1FD" w14:textId="77777777" w:rsidR="00161B68" w:rsidRDefault="00161B68" w:rsidP="00161B68">
      <w:pPr>
        <w:pStyle w:val="Sansinterligne"/>
      </w:pPr>
      <w:r>
        <w:t xml:space="preserve">                                      X = 0 =&gt; Absolute_Value’Result = 0,</w:t>
      </w:r>
    </w:p>
    <w:p w14:paraId="03F0FDB9" w14:textId="77777777" w:rsidR="00161B68" w:rsidRDefault="00161B68" w:rsidP="00827C84">
      <w:pPr>
        <w:pStyle w:val="Sansinterligne"/>
      </w:pPr>
      <w:r>
        <w:t xml:space="preserve">                                      X &gt; 0 =&gt; Absolute_Value’Result = X);</w:t>
      </w:r>
    </w:p>
    <w:p w14:paraId="4F424845" w14:textId="77777777" w:rsidR="00722BE7" w:rsidRPr="00827C84" w:rsidRDefault="00722BE7" w:rsidP="001E732E">
      <w:pPr>
        <w:jc w:val="both"/>
        <w:rPr>
          <w:i/>
        </w:rPr>
      </w:pPr>
      <w:r w:rsidRPr="00827C84">
        <w:rPr>
          <w:i/>
        </w:rPr>
        <w:t xml:space="preserve">  --  Absolute_Value behaves the same on three domains of X. On negative values, it returns the opposite, on 0 it returns 0 and on positive values it is the identity.</w:t>
      </w:r>
    </w:p>
    <w:p w14:paraId="3CDB6365" w14:textId="7F50B434" w:rsidR="00911FF6" w:rsidRDefault="00161B68" w:rsidP="001E732E">
      <w:pPr>
        <w:jc w:val="both"/>
      </w:pPr>
      <w:r>
        <w:t xml:space="preserve">Though </w:t>
      </w:r>
      <w:r w:rsidR="00911FF6">
        <w:t xml:space="preserve">Ada and SPARK are </w:t>
      </w:r>
      <w:r w:rsidR="0073452A">
        <w:t xml:space="preserve">technically </w:t>
      </w:r>
      <w:r w:rsidR="00911FF6">
        <w:t xml:space="preserve">different languages, </w:t>
      </w:r>
      <w:r w:rsidR="00722BE7">
        <w:t xml:space="preserve">they work </w:t>
      </w:r>
      <w:r w:rsidR="00911FF6">
        <w:t>well together.</w:t>
      </w:r>
      <w:r w:rsidR="0073452A">
        <w:t xml:space="preserve"> First, the new features introd</w:t>
      </w:r>
      <w:r w:rsidR="00722BE7">
        <w:t xml:space="preserve">uced in SPARK use Ada </w:t>
      </w:r>
      <w:r w:rsidR="0073452A">
        <w:t>syntax for compiler specific additions (namely pragmas, aspects, and attributes).Then</w:t>
      </w:r>
      <w:r w:rsidR="00911FF6">
        <w:t>,</w:t>
      </w:r>
      <w:r w:rsidR="0073452A">
        <w:t xml:space="preserve"> </w:t>
      </w:r>
      <w:r w:rsidR="00722BE7">
        <w:t xml:space="preserve">Ada and SPARK </w:t>
      </w:r>
      <w:r w:rsidR="00911FF6">
        <w:t>can b</w:t>
      </w:r>
      <w:r w:rsidR="0073452A">
        <w:t xml:space="preserve">e mixed </w:t>
      </w:r>
      <w:r w:rsidR="00763B08">
        <w:t>at</w:t>
      </w:r>
      <w:r w:rsidR="0073452A">
        <w:t xml:space="preserve"> a fine-grained </w:t>
      </w:r>
      <w:r w:rsidR="00763B08">
        <w:t>level</w:t>
      </w:r>
      <w:r w:rsidR="0073452A">
        <w:t>.</w:t>
      </w:r>
      <w:r w:rsidR="00911FF6">
        <w:t xml:space="preserve"> </w:t>
      </w:r>
      <w:r w:rsidR="0073452A">
        <w:t>For example, we can</w:t>
      </w:r>
      <w:r w:rsidR="00911FF6">
        <w:t xml:space="preserve"> switch from Ada to SPARK betwe</w:t>
      </w:r>
      <w:r w:rsidR="0073452A">
        <w:t>en two packages or subprograms or inside a single package or subprogram (between a subprogram’s specification and</w:t>
      </w:r>
      <w:r w:rsidR="00722BE7">
        <w:t xml:space="preserve"> its body or between a package</w:t>
      </w:r>
      <w:r w:rsidR="0073452A">
        <w:t xml:space="preserve"> declaration’s public and private parts for example). This possibility is in particular valuable to work around the restrictions introduced by SPARK</w:t>
      </w:r>
      <w:r w:rsidR="00722BE7">
        <w:t xml:space="preserve"> by switching back to full Ada</w:t>
      </w:r>
      <w:r w:rsidR="0073452A">
        <w:t>.</w:t>
      </w:r>
    </w:p>
    <w:p w14:paraId="4780FBD9" w14:textId="77777777" w:rsidR="0073452A" w:rsidRDefault="0073452A" w:rsidP="00D85B84">
      <w:pPr>
        <w:pStyle w:val="Sansinterligne"/>
      </w:pPr>
      <w:r w:rsidRPr="00827C84">
        <w:rPr>
          <w:b/>
        </w:rPr>
        <w:t>package</w:t>
      </w:r>
      <w:r>
        <w:t xml:space="preserve"> Abstract_Pointer </w:t>
      </w:r>
      <w:r w:rsidRPr="00827C84">
        <w:rPr>
          <w:b/>
        </w:rPr>
        <w:t>with</w:t>
      </w:r>
      <w:r>
        <w:t xml:space="preserve"> SPARK_Mode </w:t>
      </w:r>
      <w:r w:rsidRPr="00827C84">
        <w:rPr>
          <w:b/>
        </w:rPr>
        <w:t>is</w:t>
      </w:r>
    </w:p>
    <w:p w14:paraId="3A4A8BB9" w14:textId="77777777" w:rsidR="00D85B84" w:rsidRPr="00827C84" w:rsidRDefault="00D85B84" w:rsidP="00D85B84">
      <w:pPr>
        <w:pStyle w:val="Sansinterligne"/>
        <w:rPr>
          <w:i/>
        </w:rPr>
      </w:pPr>
      <w:r>
        <w:t xml:space="preserve">  </w:t>
      </w:r>
      <w:r w:rsidRPr="00827C84">
        <w:rPr>
          <w:i/>
        </w:rPr>
        <w:t>--  Here we are in SPARK</w:t>
      </w:r>
    </w:p>
    <w:p w14:paraId="58DF1484" w14:textId="77777777" w:rsidR="0073452A" w:rsidRDefault="0073452A" w:rsidP="00D85B84">
      <w:pPr>
        <w:pStyle w:val="Sansinterligne"/>
      </w:pPr>
      <w:r>
        <w:t xml:space="preserve">  </w:t>
      </w:r>
      <w:r w:rsidRPr="00827C84">
        <w:rPr>
          <w:b/>
        </w:rPr>
        <w:t>type</w:t>
      </w:r>
      <w:r>
        <w:t xml:space="preserve"> My_Pointer </w:t>
      </w:r>
      <w:r w:rsidRPr="00827C84">
        <w:rPr>
          <w:b/>
        </w:rPr>
        <w:t>is private</w:t>
      </w:r>
      <w:r>
        <w:t>;</w:t>
      </w:r>
    </w:p>
    <w:p w14:paraId="012303C5" w14:textId="77777777" w:rsidR="00D85B84" w:rsidRPr="00827C84" w:rsidRDefault="00D85B84" w:rsidP="00D85B84">
      <w:pPr>
        <w:pStyle w:val="Sansinterligne"/>
        <w:rPr>
          <w:i/>
        </w:rPr>
      </w:pPr>
      <w:r>
        <w:lastRenderedPageBreak/>
        <w:t xml:space="preserve">  </w:t>
      </w:r>
      <w:r w:rsidRPr="00827C84">
        <w:rPr>
          <w:i/>
        </w:rPr>
        <w:t>--  Users of this package cannot see what My_Pointer is. They must use subprograms to access its content.</w:t>
      </w:r>
    </w:p>
    <w:p w14:paraId="37543AB0" w14:textId="77777777" w:rsidR="0073452A" w:rsidRDefault="0073452A" w:rsidP="00D85B84">
      <w:pPr>
        <w:pStyle w:val="Sansinterligne"/>
      </w:pPr>
      <w:r>
        <w:t xml:space="preserve">  </w:t>
      </w:r>
      <w:r w:rsidRPr="00827C84">
        <w:rPr>
          <w:b/>
        </w:rPr>
        <w:t>function</w:t>
      </w:r>
      <w:r>
        <w:t xml:space="preserve"> Access_Pointer (P : My_Pointer) </w:t>
      </w:r>
      <w:r w:rsidRPr="00827C84">
        <w:rPr>
          <w:b/>
        </w:rPr>
        <w:t>return</w:t>
      </w:r>
      <w:r>
        <w:t xml:space="preserve"> Value;</w:t>
      </w:r>
    </w:p>
    <w:p w14:paraId="355C4C87" w14:textId="77777777" w:rsidR="0073452A" w:rsidRDefault="0073452A" w:rsidP="00D85B84">
      <w:pPr>
        <w:pStyle w:val="Sansinterligne"/>
      </w:pPr>
      <w:r>
        <w:t xml:space="preserve">  </w:t>
      </w:r>
      <w:r w:rsidRPr="00827C84">
        <w:rPr>
          <w:b/>
        </w:rPr>
        <w:t>function</w:t>
      </w:r>
      <w:r>
        <w:t xml:space="preserve"> Create_Pointer (V : Value) </w:t>
      </w:r>
      <w:r w:rsidRPr="00827C84">
        <w:rPr>
          <w:b/>
        </w:rPr>
        <w:t>return</w:t>
      </w:r>
      <w:r>
        <w:t xml:space="preserve"> My_Pointer;</w:t>
      </w:r>
    </w:p>
    <w:p w14:paraId="30F0AD23" w14:textId="77777777" w:rsidR="0073452A" w:rsidRPr="00827C84" w:rsidRDefault="0073452A" w:rsidP="00D85B84">
      <w:pPr>
        <w:pStyle w:val="Sansinterligne"/>
        <w:rPr>
          <w:b/>
        </w:rPr>
      </w:pPr>
      <w:r w:rsidRPr="00827C84">
        <w:rPr>
          <w:b/>
        </w:rPr>
        <w:t>private</w:t>
      </w:r>
    </w:p>
    <w:p w14:paraId="1C2EE63E" w14:textId="77777777" w:rsidR="0073452A" w:rsidRDefault="0073452A" w:rsidP="00D85B84">
      <w:pPr>
        <w:pStyle w:val="Sansinterligne"/>
      </w:pPr>
      <w:r>
        <w:t xml:space="preserve">  </w:t>
      </w:r>
      <w:r w:rsidRPr="00827C84">
        <w:rPr>
          <w:b/>
        </w:rPr>
        <w:t>pragma</w:t>
      </w:r>
      <w:r>
        <w:t xml:space="preserve"> SPARK_Mode (Off);</w:t>
      </w:r>
    </w:p>
    <w:p w14:paraId="4E4399C9" w14:textId="77777777" w:rsidR="00D85B84" w:rsidRPr="00827C84" w:rsidRDefault="00D85B84" w:rsidP="00D85B84">
      <w:pPr>
        <w:pStyle w:val="Sansinterligne"/>
        <w:rPr>
          <w:i/>
        </w:rPr>
      </w:pPr>
      <w:r>
        <w:t xml:space="preserve">  </w:t>
      </w:r>
      <w:r w:rsidRPr="00827C84">
        <w:rPr>
          <w:i/>
        </w:rPr>
        <w:t>--  We are now in Ada</w:t>
      </w:r>
    </w:p>
    <w:p w14:paraId="126F95E1" w14:textId="77777777" w:rsidR="00D85B84" w:rsidRDefault="00D85B84" w:rsidP="00D85B84">
      <w:pPr>
        <w:pStyle w:val="Sansinterligne"/>
      </w:pPr>
      <w:r>
        <w:t xml:space="preserve">  </w:t>
      </w:r>
      <w:r w:rsidRPr="00827C84">
        <w:rPr>
          <w:b/>
        </w:rPr>
        <w:t>type</w:t>
      </w:r>
      <w:r>
        <w:t xml:space="preserve"> My_Pointer </w:t>
      </w:r>
      <w:r w:rsidRPr="00827C84">
        <w:rPr>
          <w:b/>
        </w:rPr>
        <w:t>is access all</w:t>
      </w:r>
      <w:r>
        <w:t xml:space="preserve"> Value</w:t>
      </w:r>
      <w:r w:rsidR="00722BE7">
        <w:t>;</w:t>
      </w:r>
    </w:p>
    <w:p w14:paraId="5DD594C1" w14:textId="77777777" w:rsidR="00D85B84" w:rsidRPr="00827C84" w:rsidRDefault="00D85B84" w:rsidP="00D85B84">
      <w:pPr>
        <w:pStyle w:val="Sansinterligne"/>
        <w:rPr>
          <w:i/>
        </w:rPr>
      </w:pPr>
      <w:r>
        <w:t xml:space="preserve">  </w:t>
      </w:r>
      <w:r w:rsidRPr="00827C84">
        <w:rPr>
          <w:i/>
        </w:rPr>
        <w:t>--  My_Pointer is in fact a pointer!</w:t>
      </w:r>
    </w:p>
    <w:p w14:paraId="65B89CE8" w14:textId="77777777" w:rsidR="00D85B84" w:rsidRDefault="00D85B84" w:rsidP="001E732E">
      <w:pPr>
        <w:jc w:val="both"/>
      </w:pPr>
      <w:r w:rsidRPr="00827C84">
        <w:rPr>
          <w:b/>
        </w:rPr>
        <w:t>end</w:t>
      </w:r>
      <w:r>
        <w:t xml:space="preserve"> Abstract_Pointer;</w:t>
      </w:r>
    </w:p>
    <w:p w14:paraId="76686697" w14:textId="56157572" w:rsidR="00D85B84" w:rsidRPr="00911FF6" w:rsidRDefault="00D85B84" w:rsidP="001E732E">
      <w:pPr>
        <w:jc w:val="both"/>
      </w:pPr>
      <w:r>
        <w:t xml:space="preserve">To conclude, Ada and SPARK are </w:t>
      </w:r>
      <w:r w:rsidR="00B411A3">
        <w:t xml:space="preserve">a good duo for writing safe, secure, and reliable software. </w:t>
      </w:r>
      <w:r w:rsidR="00237D57">
        <w:t xml:space="preserve">SPARK adds formal verification techniques on top of the dynamic verification performed in Ada. </w:t>
      </w:r>
      <w:r w:rsidR="00B411A3">
        <w:t xml:space="preserve">The most critical parts can be written </w:t>
      </w:r>
      <w:r w:rsidR="001230A1">
        <w:t>in SPARK, allowing users to benefit from</w:t>
      </w:r>
      <w:r w:rsidR="00B411A3">
        <w:t xml:space="preserve"> formal verification</w:t>
      </w:r>
      <w:r w:rsidR="001230A1">
        <w:t xml:space="preserve"> techniques</w:t>
      </w:r>
      <w:r w:rsidR="00B411A3">
        <w:t>, while the full expression power of Ada can be retained for parts where it allows a more straightforward or more efficient implementation.</w:t>
      </w:r>
    </w:p>
    <w:sectPr w:rsidR="00D85B84" w:rsidRPr="00911FF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9D6"/>
    <w:multiLevelType w:val="hybridMultilevel"/>
    <w:tmpl w:val="FB5C90F2"/>
    <w:lvl w:ilvl="0" w:tplc="9BB28A6C">
      <w:numFmt w:val="bullet"/>
      <w:lvlText w:val=""/>
      <w:lvlJc w:val="left"/>
      <w:pPr>
        <w:ind w:left="456" w:hanging="360"/>
      </w:pPr>
      <w:rPr>
        <w:rFonts w:ascii="Wingdings" w:eastAsiaTheme="minorHAnsi" w:hAnsi="Wingdings" w:cstheme="minorBidi" w:hint="default"/>
      </w:rPr>
    </w:lvl>
    <w:lvl w:ilvl="1" w:tplc="04090003">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 w15:restartNumberingAfterBreak="0">
    <w:nsid w:val="07A858D0"/>
    <w:multiLevelType w:val="hybridMultilevel"/>
    <w:tmpl w:val="867A782C"/>
    <w:lvl w:ilvl="0" w:tplc="76D40FE6">
      <w:numFmt w:val="bullet"/>
      <w:lvlText w:val=""/>
      <w:lvlJc w:val="left"/>
      <w:pPr>
        <w:ind w:left="501" w:hanging="360"/>
      </w:pPr>
      <w:rPr>
        <w:rFonts w:ascii="Wingdings" w:eastAsiaTheme="minorHAnsi" w:hAnsi="Wingdings" w:cstheme="minorBidi" w:hint="default"/>
      </w:rPr>
    </w:lvl>
    <w:lvl w:ilvl="1" w:tplc="04090003">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208"/>
    <w:rsid w:val="000954AB"/>
    <w:rsid w:val="0010655F"/>
    <w:rsid w:val="001230A1"/>
    <w:rsid w:val="00161B68"/>
    <w:rsid w:val="001E732E"/>
    <w:rsid w:val="00237D57"/>
    <w:rsid w:val="00346B38"/>
    <w:rsid w:val="00391DA9"/>
    <w:rsid w:val="003E7684"/>
    <w:rsid w:val="00400EE9"/>
    <w:rsid w:val="00405F26"/>
    <w:rsid w:val="004B5929"/>
    <w:rsid w:val="0058377D"/>
    <w:rsid w:val="00666FF8"/>
    <w:rsid w:val="00670B81"/>
    <w:rsid w:val="006B0D0B"/>
    <w:rsid w:val="00722BE7"/>
    <w:rsid w:val="0073452A"/>
    <w:rsid w:val="00743379"/>
    <w:rsid w:val="00763B08"/>
    <w:rsid w:val="00826C37"/>
    <w:rsid w:val="00827C84"/>
    <w:rsid w:val="00911FF6"/>
    <w:rsid w:val="0091762D"/>
    <w:rsid w:val="009B357D"/>
    <w:rsid w:val="00A0518C"/>
    <w:rsid w:val="00A0671A"/>
    <w:rsid w:val="00A23FDA"/>
    <w:rsid w:val="00AC52A7"/>
    <w:rsid w:val="00B411A3"/>
    <w:rsid w:val="00BE3CA6"/>
    <w:rsid w:val="00BF507C"/>
    <w:rsid w:val="00C54C4B"/>
    <w:rsid w:val="00C64705"/>
    <w:rsid w:val="00CA037C"/>
    <w:rsid w:val="00CC6E64"/>
    <w:rsid w:val="00CD63B8"/>
    <w:rsid w:val="00D37B22"/>
    <w:rsid w:val="00D44208"/>
    <w:rsid w:val="00D63D27"/>
    <w:rsid w:val="00D85B84"/>
    <w:rsid w:val="00E14452"/>
    <w:rsid w:val="00E46D7B"/>
    <w:rsid w:val="00EC0068"/>
    <w:rsid w:val="00F417D4"/>
    <w:rsid w:val="00F70AC2"/>
    <w:rsid w:val="00F77D07"/>
    <w:rsid w:val="00FB3F08"/>
    <w:rsid w:val="00FC0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15D0D0"/>
  <w15:docId w15:val="{A857C1B0-E74F-4862-A2FC-456537B9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0068"/>
    <w:pPr>
      <w:ind w:left="720"/>
      <w:contextualSpacing/>
    </w:pPr>
  </w:style>
  <w:style w:type="paragraph" w:styleId="Titre">
    <w:name w:val="Title"/>
    <w:basedOn w:val="Normal"/>
    <w:next w:val="Normal"/>
    <w:link w:val="TitreCar"/>
    <w:uiPriority w:val="10"/>
    <w:qFormat/>
    <w:rsid w:val="006B0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0D0B"/>
    <w:rPr>
      <w:rFonts w:asciiTheme="majorHAnsi" w:eastAsiaTheme="majorEastAsia" w:hAnsiTheme="majorHAnsi" w:cstheme="majorBidi"/>
      <w:spacing w:val="-10"/>
      <w:kern w:val="28"/>
      <w:sz w:val="56"/>
      <w:szCs w:val="56"/>
    </w:rPr>
  </w:style>
  <w:style w:type="paragraph" w:styleId="Sansinterligne">
    <w:name w:val="No Spacing"/>
    <w:uiPriority w:val="1"/>
    <w:qFormat/>
    <w:rsid w:val="00CD63B8"/>
    <w:pPr>
      <w:spacing w:after="0" w:line="240" w:lineRule="auto"/>
    </w:pPr>
  </w:style>
  <w:style w:type="paragraph" w:styleId="Textedebulles">
    <w:name w:val="Balloon Text"/>
    <w:basedOn w:val="Normal"/>
    <w:link w:val="TextedebullesCar"/>
    <w:uiPriority w:val="99"/>
    <w:semiHidden/>
    <w:unhideWhenUsed/>
    <w:rsid w:val="00E46D7B"/>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E46D7B"/>
    <w:rPr>
      <w:rFonts w:ascii="Lucida Grande" w:hAnsi="Lucida Grande"/>
      <w:sz w:val="18"/>
      <w:szCs w:val="18"/>
    </w:rPr>
  </w:style>
  <w:style w:type="character" w:styleId="Marquedecommentaire">
    <w:name w:val="annotation reference"/>
    <w:basedOn w:val="Policepardfaut"/>
    <w:uiPriority w:val="99"/>
    <w:semiHidden/>
    <w:unhideWhenUsed/>
    <w:rsid w:val="00CA037C"/>
    <w:rPr>
      <w:sz w:val="18"/>
      <w:szCs w:val="18"/>
    </w:rPr>
  </w:style>
  <w:style w:type="paragraph" w:styleId="Commentaire">
    <w:name w:val="annotation text"/>
    <w:basedOn w:val="Normal"/>
    <w:link w:val="CommentaireCar"/>
    <w:uiPriority w:val="99"/>
    <w:semiHidden/>
    <w:unhideWhenUsed/>
    <w:rsid w:val="00CA037C"/>
    <w:pPr>
      <w:spacing w:line="240" w:lineRule="auto"/>
    </w:pPr>
    <w:rPr>
      <w:sz w:val="24"/>
      <w:szCs w:val="24"/>
    </w:rPr>
  </w:style>
  <w:style w:type="character" w:customStyle="1" w:styleId="CommentaireCar">
    <w:name w:val="Commentaire Car"/>
    <w:basedOn w:val="Policepardfaut"/>
    <w:link w:val="Commentaire"/>
    <w:uiPriority w:val="99"/>
    <w:semiHidden/>
    <w:rsid w:val="00CA037C"/>
    <w:rPr>
      <w:sz w:val="24"/>
      <w:szCs w:val="24"/>
    </w:rPr>
  </w:style>
  <w:style w:type="paragraph" w:styleId="Objetducommentaire">
    <w:name w:val="annotation subject"/>
    <w:basedOn w:val="Commentaire"/>
    <w:next w:val="Commentaire"/>
    <w:link w:val="ObjetducommentaireCar"/>
    <w:uiPriority w:val="99"/>
    <w:semiHidden/>
    <w:unhideWhenUsed/>
    <w:rsid w:val="00CA037C"/>
    <w:rPr>
      <w:b/>
      <w:bCs/>
      <w:sz w:val="20"/>
      <w:szCs w:val="20"/>
    </w:rPr>
  </w:style>
  <w:style w:type="character" w:customStyle="1" w:styleId="ObjetducommentaireCar">
    <w:name w:val="Objet du commentaire Car"/>
    <w:basedOn w:val="CommentaireCar"/>
    <w:link w:val="Objetducommentaire"/>
    <w:uiPriority w:val="99"/>
    <w:semiHidden/>
    <w:rsid w:val="00CA03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1043</Words>
  <Characters>5948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Dross</dc:creator>
  <cp:keywords/>
  <dc:description/>
  <cp:lastModifiedBy>Claire Dross</cp:lastModifiedBy>
  <cp:revision>3</cp:revision>
  <dcterms:created xsi:type="dcterms:W3CDTF">2015-09-09T07:38:00Z</dcterms:created>
  <dcterms:modified xsi:type="dcterms:W3CDTF">2015-09-09T07:40:00Z</dcterms:modified>
</cp:coreProperties>
</file>